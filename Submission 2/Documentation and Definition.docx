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E3CF6" w14:textId="3B5266C8" w:rsidR="007C6EFA" w:rsidRDefault="0002307C" w:rsidP="0002307C">
      <w:pPr>
        <w:ind w:firstLine="720"/>
      </w:pPr>
      <w:r>
        <w:t xml:space="preserve">The schematic below was provided by our software engineer. We had the software engineer research what a web crawler system is, how it works, and what an efficient web crawler system looked like. </w:t>
      </w:r>
    </w:p>
    <w:p w14:paraId="32049360" w14:textId="475DAA0E" w:rsidR="0002307C" w:rsidRDefault="0002307C" w:rsidP="0002307C">
      <w:pPr>
        <w:ind w:firstLine="720"/>
      </w:pPr>
      <w:r>
        <w:t>A web crawler system is a “bot that searches and indexes content on the Internet.” (</w:t>
      </w:r>
      <w:r>
        <w:fldChar w:fldCharType="begin"/>
      </w:r>
      <w:ins w:id="0" w:author="Brittany Lynch" w:date="2022-05-09T00:10:00Z">
        <w:r>
          <w:instrText xml:space="preserve"> HYPERLINK "</w:instrText>
        </w:r>
      </w:ins>
      <w:r w:rsidRPr="0002307C">
        <w:instrText>https://blog.hubspot.com/marketing/web-crawler</w:instrText>
      </w:r>
      <w:ins w:id="1" w:author="Brittany Lynch" w:date="2022-05-09T00:10:00Z">
        <w:r>
          <w:instrText xml:space="preserve">" </w:instrText>
        </w:r>
      </w:ins>
      <w:r>
        <w:fldChar w:fldCharType="separate"/>
      </w:r>
      <w:r w:rsidRPr="0069625B">
        <w:rPr>
          <w:rStyle w:val="Hyperlink"/>
        </w:rPr>
        <w:t>https://blog.hubspot.com/marketing/web-crawler</w:t>
      </w:r>
      <w:r>
        <w:fldChar w:fldCharType="end"/>
      </w:r>
      <w:r>
        <w:t xml:space="preserve">). In layman’s terms, a web crawler system is what causes web pages to show content that you have: looked up, previously purchased, and/or have added to an online cart for future purchases. Web crawler systems make it easier for corporations such as Nike, Google, Instagram, </w:t>
      </w:r>
      <w:r w:rsidR="00277E45">
        <w:t xml:space="preserve">and Facebook show the consumer items and experiences that they enjoy. </w:t>
      </w:r>
    </w:p>
    <w:p w14:paraId="6F51BB37" w14:textId="273F4405" w:rsidR="00277E45" w:rsidRDefault="00277E45" w:rsidP="0002307C">
      <w:pPr>
        <w:ind w:firstLine="720"/>
      </w:pPr>
      <w:r>
        <w:t>To break down the schematic:</w:t>
      </w:r>
    </w:p>
    <w:p w14:paraId="412140EB" w14:textId="1CC82525" w:rsidR="00277E45" w:rsidRDefault="00277E45" w:rsidP="00277E45">
      <w:pPr>
        <w:pStyle w:val="ListParagraph"/>
        <w:numPr>
          <w:ilvl w:val="0"/>
          <w:numId w:val="1"/>
        </w:numPr>
      </w:pPr>
      <w:r>
        <w:t>The consumer or user will log into a web page</w:t>
      </w:r>
    </w:p>
    <w:p w14:paraId="4545BBF1" w14:textId="33564E35" w:rsidR="00277E45" w:rsidRDefault="00277E45" w:rsidP="00277E45">
      <w:pPr>
        <w:pStyle w:val="ListParagraph"/>
        <w:numPr>
          <w:ilvl w:val="0"/>
          <w:numId w:val="1"/>
        </w:numPr>
      </w:pPr>
      <w:r>
        <w:t>Once logged into the web page, the user will search a variety of clothing or destinations</w:t>
      </w:r>
    </w:p>
    <w:p w14:paraId="11031E06" w14:textId="39FD16B8" w:rsidR="00277E45" w:rsidRDefault="00277E45" w:rsidP="00277E45">
      <w:pPr>
        <w:pStyle w:val="ListParagraph"/>
        <w:numPr>
          <w:ilvl w:val="0"/>
          <w:numId w:val="1"/>
        </w:numPr>
      </w:pPr>
      <w:r>
        <w:t>The information gathers from the searches is then ranked using an algorithm that calculates how important each search was to the user</w:t>
      </w:r>
    </w:p>
    <w:p w14:paraId="3D5D5F12" w14:textId="36A4335C" w:rsidR="00277E45" w:rsidRDefault="00277E45" w:rsidP="00277E45">
      <w:pPr>
        <w:pStyle w:val="ListParagraph"/>
        <w:numPr>
          <w:ilvl w:val="1"/>
          <w:numId w:val="1"/>
        </w:numPr>
      </w:pPr>
      <w:r>
        <w:t xml:space="preserve">The requirements are </w:t>
      </w:r>
      <w:r>
        <w:rPr>
          <w:b/>
          <w:bCs/>
        </w:rPr>
        <w:t>time on search page, number of clicks regarding the search, and time on the desired web page</w:t>
      </w:r>
    </w:p>
    <w:p w14:paraId="54531F78" w14:textId="77E79E8D" w:rsidR="00277E45" w:rsidRDefault="00277E45" w:rsidP="00277E45">
      <w:pPr>
        <w:pStyle w:val="ListParagraph"/>
        <w:numPr>
          <w:ilvl w:val="0"/>
          <w:numId w:val="1"/>
        </w:numPr>
      </w:pPr>
      <w:r>
        <w:t>After this information is gathered, it is then stored in a data warehouse or index that will continuously send and receive the data gathered from the user’s use of the page</w:t>
      </w:r>
    </w:p>
    <w:p w14:paraId="22FA0A05" w14:textId="64911C77" w:rsidR="00277E45" w:rsidRDefault="00A15B5A" w:rsidP="00277E45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FDFA8A" wp14:editId="2D464058">
                <wp:simplePos x="0" y="0"/>
                <wp:positionH relativeFrom="column">
                  <wp:posOffset>704007</wp:posOffset>
                </wp:positionH>
                <wp:positionV relativeFrom="paragraph">
                  <wp:posOffset>2324285</wp:posOffset>
                </wp:positionV>
                <wp:extent cx="1104900" cy="469338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69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6FCEF2" w14:textId="0163E5B5" w:rsidR="00A15B5A" w:rsidRDefault="00A15B5A" w:rsidP="00A15B5A">
                            <w:pPr>
                              <w:jc w:val="center"/>
                            </w:pPr>
                            <w:r>
                              <w:t>Web Crawler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DFA8A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55.45pt;margin-top:183pt;width:87pt;height:36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" filled="f" stroked="f" strokeweight=".5pt">
                <v:textbox>
                  <w:txbxContent>
                    <w:p w14:paraId="096FCEF2" w14:textId="0163E5B5" w:rsidR="00A15B5A" w:rsidRDefault="00A15B5A" w:rsidP="00A15B5A">
                      <w:pPr>
                        <w:jc w:val="center"/>
                      </w:pPr>
                      <w:r>
                        <w:t>Web Crawler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8F7972" wp14:editId="1B64986A">
                <wp:simplePos x="0" y="0"/>
                <wp:positionH relativeFrom="column">
                  <wp:posOffset>3007995</wp:posOffset>
                </wp:positionH>
                <wp:positionV relativeFrom="paragraph">
                  <wp:posOffset>1195705</wp:posOffset>
                </wp:positionV>
                <wp:extent cx="1104900" cy="29591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B37012" w14:textId="0B2E0B63" w:rsidR="005046CD" w:rsidRDefault="00A15B5A" w:rsidP="005046CD">
                            <w:pPr>
                              <w:jc w:val="center"/>
                            </w:pPr>
                            <w:r>
                              <w:t>Web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F7972" id="Text Box 27" o:spid="_x0000_s1027" type="#_x0000_t202" style="position:absolute;left:0;text-align:left;margin-left:236.85pt;margin-top:94.15pt;width:87pt;height:23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" filled="f" stroked="f" strokeweight=".5pt">
                <v:textbox>
                  <w:txbxContent>
                    <w:p w14:paraId="7AB37012" w14:textId="0B2E0B63" w:rsidR="005046CD" w:rsidRDefault="00A15B5A" w:rsidP="005046CD">
                      <w:pPr>
                        <w:jc w:val="center"/>
                      </w:pPr>
                      <w:r>
                        <w:t>Web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D67891" wp14:editId="696ED313">
                <wp:simplePos x="0" y="0"/>
                <wp:positionH relativeFrom="column">
                  <wp:posOffset>5211271</wp:posOffset>
                </wp:positionH>
                <wp:positionV relativeFrom="paragraph">
                  <wp:posOffset>3845588</wp:posOffset>
                </wp:positionV>
                <wp:extent cx="1104900" cy="485522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855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8E83F9" w14:textId="606637FF" w:rsidR="005046CD" w:rsidRDefault="00A15B5A" w:rsidP="005046CD">
                            <w:pPr>
                              <w:jc w:val="center"/>
                            </w:pPr>
                            <w:r>
                              <w:t>Data Warehouse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67891" id="Text Box 25" o:spid="_x0000_s1028" type="#_x0000_t202" style="position:absolute;left:0;text-align:left;margin-left:410.35pt;margin-top:302.8pt;width:87pt;height:3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" filled="f" stroked="f" strokeweight=".5pt">
                <v:textbox>
                  <w:txbxContent>
                    <w:p w14:paraId="328E83F9" w14:textId="606637FF" w:rsidR="005046CD" w:rsidRDefault="00A15B5A" w:rsidP="005046CD">
                      <w:pPr>
                        <w:jc w:val="center"/>
                      </w:pPr>
                      <w:r>
                        <w:t>Data Warehouse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783B0FFE" wp14:editId="1A6BC85F">
            <wp:simplePos x="0" y="0"/>
            <wp:positionH relativeFrom="column">
              <wp:posOffset>2903889</wp:posOffset>
            </wp:positionH>
            <wp:positionV relativeFrom="paragraph">
              <wp:posOffset>2930525</wp:posOffset>
            </wp:positionV>
            <wp:extent cx="913765" cy="913765"/>
            <wp:effectExtent l="0" t="0" r="0" b="0"/>
            <wp:wrapNone/>
            <wp:docPr id="8" name="Graphic 8" descr="Binary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Binary with solid fill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46C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2E0ACD" wp14:editId="2A2E5B02">
                <wp:simplePos x="0" y="0"/>
                <wp:positionH relativeFrom="column">
                  <wp:posOffset>450946</wp:posOffset>
                </wp:positionH>
                <wp:positionV relativeFrom="paragraph">
                  <wp:posOffset>3750832</wp:posOffset>
                </wp:positionV>
                <wp:extent cx="1104967" cy="295921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67" cy="2959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BCE16D" w14:textId="728D7143" w:rsidR="005046CD" w:rsidRDefault="00A15B5A" w:rsidP="005046CD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E0ACD" id="Text Box 28" o:spid="_x0000_s1029" type="#_x0000_t202" style="position:absolute;left:0;text-align:left;margin-left:35.5pt;margin-top:295.35pt;width:87pt;height:23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" filled="f" stroked="f" strokeweight=".5pt">
                <v:textbox>
                  <w:txbxContent>
                    <w:p w14:paraId="23BCE16D" w14:textId="728D7143" w:rsidR="005046CD" w:rsidRDefault="00A15B5A" w:rsidP="005046CD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5046C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9225FB" wp14:editId="4608416F">
                <wp:simplePos x="0" y="0"/>
                <wp:positionH relativeFrom="column">
                  <wp:posOffset>2835073</wp:posOffset>
                </wp:positionH>
                <wp:positionV relativeFrom="paragraph">
                  <wp:posOffset>3791827</wp:posOffset>
                </wp:positionV>
                <wp:extent cx="1104967" cy="295921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67" cy="2959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611627" w14:textId="55B5398A" w:rsidR="005046CD" w:rsidRDefault="00A15B5A" w:rsidP="005046CD">
                            <w:pPr>
                              <w:jc w:val="center"/>
                            </w:pPr>
                            <w:r>
                              <w:t>Algorithms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25FB" id="Text Box 26" o:spid="_x0000_s1030" type="#_x0000_t202" style="position:absolute;left:0;text-align:left;margin-left:223.25pt;margin-top:298.55pt;width:87pt;height:23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" filled="f" stroked="f" strokeweight=".5pt">
                <v:textbox>
                  <w:txbxContent>
                    <w:p w14:paraId="0B611627" w14:textId="55B5398A" w:rsidR="005046CD" w:rsidRDefault="00A15B5A" w:rsidP="005046CD">
                      <w:pPr>
                        <w:jc w:val="center"/>
                      </w:pPr>
                      <w:r>
                        <w:t>Algorithms</w:t>
                      </w:r>
                    </w:p>
                  </w:txbxContent>
                </v:textbox>
              </v:shape>
            </w:pict>
          </mc:Fallback>
        </mc:AlternateContent>
      </w:r>
      <w:r w:rsidR="005046C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56B657" wp14:editId="168D71C9">
                <wp:simplePos x="0" y="0"/>
                <wp:positionH relativeFrom="column">
                  <wp:posOffset>1567815</wp:posOffset>
                </wp:positionH>
                <wp:positionV relativeFrom="paragraph">
                  <wp:posOffset>3499861</wp:posOffset>
                </wp:positionV>
                <wp:extent cx="1104967" cy="295921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67" cy="2959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31C110" w14:textId="762F1808" w:rsidR="005046CD" w:rsidRDefault="005046CD" w:rsidP="005046CD">
                            <w:pPr>
                              <w:jc w:val="center"/>
                            </w:pPr>
                            <w: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6B657" id="Text Box 22" o:spid="_x0000_s1031" type="#_x0000_t202" style="position:absolute;left:0;text-align:left;margin-left:123.45pt;margin-top:275.6pt;width:87pt;height:23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" filled="f" stroked="f" strokeweight=".5pt">
                <v:textbox>
                  <w:txbxContent>
                    <w:p w14:paraId="7C31C110" w14:textId="762F1808" w:rsidR="005046CD" w:rsidRDefault="005046CD" w:rsidP="005046CD">
                      <w:pPr>
                        <w:jc w:val="center"/>
                      </w:pPr>
                      <w:r>
                        <w:t>Results</w:t>
                      </w:r>
                    </w:p>
                  </w:txbxContent>
                </v:textbox>
              </v:shape>
            </w:pict>
          </mc:Fallback>
        </mc:AlternateContent>
      </w:r>
      <w:r w:rsidR="005046C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C8937D" wp14:editId="036A0D50">
                <wp:simplePos x="0" y="0"/>
                <wp:positionH relativeFrom="column">
                  <wp:posOffset>1569720</wp:posOffset>
                </wp:positionH>
                <wp:positionV relativeFrom="paragraph">
                  <wp:posOffset>3044140</wp:posOffset>
                </wp:positionV>
                <wp:extent cx="1104967" cy="295921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67" cy="2959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F85437" w14:textId="4608507C" w:rsidR="005046CD" w:rsidRDefault="005046CD" w:rsidP="005046CD">
                            <w:pPr>
                              <w:jc w:val="center"/>
                            </w:pPr>
                            <w:r>
                              <w:t xml:space="preserve">User Queries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8937D" id="Text Box 20" o:spid="_x0000_s1032" type="#_x0000_t202" style="position:absolute;left:0;text-align:left;margin-left:123.6pt;margin-top:239.7pt;width:87pt;height:23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" filled="f" stroked="f" strokeweight=".5pt">
                <v:textbox>
                  <w:txbxContent>
                    <w:p w14:paraId="66F85437" w14:textId="4608507C" w:rsidR="005046CD" w:rsidRDefault="005046CD" w:rsidP="005046CD">
                      <w:pPr>
                        <w:jc w:val="center"/>
                      </w:pPr>
                      <w:r>
                        <w:t xml:space="preserve">User Queries       </w:t>
                      </w:r>
                    </w:p>
                  </w:txbxContent>
                </v:textbox>
              </v:shape>
            </w:pict>
          </mc:Fallback>
        </mc:AlternateContent>
      </w:r>
      <w:r w:rsidR="005046C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F5CCAF" wp14:editId="6CD00559">
                <wp:simplePos x="0" y="0"/>
                <wp:positionH relativeFrom="column">
                  <wp:posOffset>4003007</wp:posOffset>
                </wp:positionH>
                <wp:positionV relativeFrom="paragraph">
                  <wp:posOffset>3042543</wp:posOffset>
                </wp:positionV>
                <wp:extent cx="1104967" cy="295921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67" cy="2959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A0611F" w14:textId="2E7BA89A" w:rsidR="005046CD" w:rsidRDefault="005046CD" w:rsidP="005046CD">
                            <w:pPr>
                              <w:jc w:val="center"/>
                            </w:pPr>
                            <w:r>
                              <w:t xml:space="preserve">Fetch Data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5CCAF" id="Text Box 23" o:spid="_x0000_s1033" type="#_x0000_t202" style="position:absolute;left:0;text-align:left;margin-left:315.2pt;margin-top:239.55pt;width:87pt;height:23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" filled="f" stroked="f" strokeweight=".5pt">
                <v:textbox>
                  <w:txbxContent>
                    <w:p w14:paraId="76A0611F" w14:textId="2E7BA89A" w:rsidR="005046CD" w:rsidRDefault="005046CD" w:rsidP="005046CD">
                      <w:pPr>
                        <w:jc w:val="center"/>
                      </w:pPr>
                      <w:r>
                        <w:t xml:space="preserve">Fetch Data      </w:t>
                      </w:r>
                    </w:p>
                  </w:txbxContent>
                </v:textbox>
              </v:shape>
            </w:pict>
          </mc:Fallback>
        </mc:AlternateContent>
      </w:r>
      <w:r w:rsidR="005046C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3EFAA4" wp14:editId="58FFEA65">
                <wp:simplePos x="0" y="0"/>
                <wp:positionH relativeFrom="column">
                  <wp:posOffset>4003170</wp:posOffset>
                </wp:positionH>
                <wp:positionV relativeFrom="paragraph">
                  <wp:posOffset>3547987</wp:posOffset>
                </wp:positionV>
                <wp:extent cx="1104967" cy="295921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67" cy="2959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833366" w14:textId="3B188B7C" w:rsidR="005046CD" w:rsidRDefault="005046CD" w:rsidP="005046CD">
                            <w:pPr>
                              <w:jc w:val="center"/>
                            </w:pPr>
                            <w:r>
                              <w:t xml:space="preserve">Send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EFAA4" id="Text Box 24" o:spid="_x0000_s1034" type="#_x0000_t202" style="position:absolute;left:0;text-align:left;margin-left:315.2pt;margin-top:279.35pt;width:87pt;height:23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" filled="f" stroked="f" strokeweight=".5pt">
                <v:textbox>
                  <w:txbxContent>
                    <w:p w14:paraId="2B833366" w14:textId="3B188B7C" w:rsidR="005046CD" w:rsidRDefault="005046CD" w:rsidP="005046CD">
                      <w:pPr>
                        <w:jc w:val="center"/>
                      </w:pPr>
                      <w:r>
                        <w:t xml:space="preserve">Send Data </w:t>
                      </w:r>
                    </w:p>
                  </w:txbxContent>
                </v:textbox>
              </v:shape>
            </w:pict>
          </mc:Fallback>
        </mc:AlternateContent>
      </w:r>
      <w:r w:rsidR="005046C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9BA82B" wp14:editId="1AFA3520">
                <wp:simplePos x="0" y="0"/>
                <wp:positionH relativeFrom="column">
                  <wp:posOffset>3832141</wp:posOffset>
                </wp:positionH>
                <wp:positionV relativeFrom="paragraph">
                  <wp:posOffset>3243293</wp:posOffset>
                </wp:positionV>
                <wp:extent cx="1379130" cy="372110"/>
                <wp:effectExtent l="12700" t="12700" r="31115" b="21590"/>
                <wp:wrapNone/>
                <wp:docPr id="16" name="Left-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130" cy="37211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F7A27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6" o:spid="_x0000_s1026" type="#_x0000_t69" style="position:absolute;margin-left:301.75pt;margin-top:255.4pt;width:108.6pt;height:29.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" adj="2914" fillcolor="#4472c4 [3204]" strokecolor="#1f3763 [1604]" strokeweight="1pt"/>
            </w:pict>
          </mc:Fallback>
        </mc:AlternateContent>
      </w:r>
      <w:r w:rsidR="005046C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0DA6FF" wp14:editId="3125B40C">
                <wp:simplePos x="0" y="0"/>
                <wp:positionH relativeFrom="column">
                  <wp:posOffset>1366919</wp:posOffset>
                </wp:positionH>
                <wp:positionV relativeFrom="paragraph">
                  <wp:posOffset>3227109</wp:posOffset>
                </wp:positionV>
                <wp:extent cx="1473003" cy="372110"/>
                <wp:effectExtent l="12700" t="12700" r="26035" b="21590"/>
                <wp:wrapNone/>
                <wp:docPr id="17" name="Left-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003" cy="37211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9C4AB9" id="Left-Right Arrow 17" o:spid="_x0000_s1026" type="#_x0000_t69" style="position:absolute;margin-left:107.65pt;margin-top:254.1pt;width:116pt;height:29.3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" adj="2728" fillcolor="#4472c4 [3204]" strokecolor="#1f3763 [1604]" strokeweight="1pt"/>
            </w:pict>
          </mc:Fallback>
        </mc:AlternateContent>
      </w:r>
      <w:r w:rsidR="005046CD">
        <w:rPr>
          <w:noProof/>
        </w:rPr>
        <w:drawing>
          <wp:anchor distT="0" distB="0" distL="114300" distR="114300" simplePos="0" relativeHeight="251674624" behindDoc="1" locked="0" layoutInCell="1" allowOverlap="1" wp14:anchorId="3F633DBF" wp14:editId="773C6688">
            <wp:simplePos x="0" y="0"/>
            <wp:positionH relativeFrom="column">
              <wp:posOffset>3090837</wp:posOffset>
            </wp:positionH>
            <wp:positionV relativeFrom="paragraph">
              <wp:posOffset>1416882</wp:posOffset>
            </wp:positionV>
            <wp:extent cx="914317" cy="914245"/>
            <wp:effectExtent l="0" t="0" r="0" b="0"/>
            <wp:wrapNone/>
            <wp:docPr id="12" name="Graphic 12" descr="Blo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Blog with solid fill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317" cy="91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46C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56E58F" wp14:editId="102D89AF">
                <wp:simplePos x="0" y="0"/>
                <wp:positionH relativeFrom="column">
                  <wp:posOffset>1812290</wp:posOffset>
                </wp:positionH>
                <wp:positionV relativeFrom="paragraph">
                  <wp:posOffset>1733044</wp:posOffset>
                </wp:positionV>
                <wp:extent cx="1091868" cy="384905"/>
                <wp:effectExtent l="0" t="12700" r="26035" b="2159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68" cy="3849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B26D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9" o:spid="_x0000_s1026" type="#_x0000_t13" style="position:absolute;margin-left:142.7pt;margin-top:136.45pt;width:85.95pt;height:30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" adj="17793" fillcolor="#4472c4 [3204]" strokecolor="#1f3763 [1604]" strokeweight="1pt"/>
            </w:pict>
          </mc:Fallback>
        </mc:AlternateContent>
      </w:r>
      <w:r w:rsidR="005046CD">
        <w:rPr>
          <w:noProof/>
        </w:rPr>
        <w:drawing>
          <wp:anchor distT="0" distB="0" distL="114300" distR="114300" simplePos="0" relativeHeight="251679744" behindDoc="0" locked="0" layoutInCell="1" allowOverlap="1" wp14:anchorId="2D87B59D" wp14:editId="32773DEB">
            <wp:simplePos x="0" y="0"/>
            <wp:positionH relativeFrom="column">
              <wp:posOffset>731869</wp:posOffset>
            </wp:positionH>
            <wp:positionV relativeFrom="paragraph">
              <wp:posOffset>1490345</wp:posOffset>
            </wp:positionV>
            <wp:extent cx="914400" cy="914400"/>
            <wp:effectExtent l="0" t="0" r="0" b="0"/>
            <wp:wrapNone/>
            <wp:docPr id="18" name="Graphic 18" descr="Arrow circ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 18" descr="Arrow circle with solid fill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6CD">
        <w:rPr>
          <w:noProof/>
        </w:rPr>
        <w:drawing>
          <wp:anchor distT="0" distB="0" distL="114300" distR="114300" simplePos="0" relativeHeight="251671552" behindDoc="1" locked="0" layoutInCell="1" allowOverlap="1" wp14:anchorId="0A313CF6" wp14:editId="659E2E7B">
            <wp:simplePos x="0" y="0"/>
            <wp:positionH relativeFrom="column">
              <wp:posOffset>452755</wp:posOffset>
            </wp:positionH>
            <wp:positionV relativeFrom="paragraph">
              <wp:posOffset>2930266</wp:posOffset>
            </wp:positionV>
            <wp:extent cx="913765" cy="913765"/>
            <wp:effectExtent l="0" t="0" r="0" b="0"/>
            <wp:wrapNone/>
            <wp:docPr id="1" name="Graphic 1" descr="Angel face outlin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Angel face outline outline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46CD">
        <w:rPr>
          <w:noProof/>
        </w:rPr>
        <w:drawing>
          <wp:anchor distT="0" distB="0" distL="114300" distR="114300" simplePos="0" relativeHeight="251673600" behindDoc="1" locked="0" layoutInCell="1" allowOverlap="1" wp14:anchorId="3478FB0E" wp14:editId="294190E6">
            <wp:simplePos x="0" y="0"/>
            <wp:positionH relativeFrom="column">
              <wp:posOffset>5250815</wp:posOffset>
            </wp:positionH>
            <wp:positionV relativeFrom="paragraph">
              <wp:posOffset>2930233</wp:posOffset>
            </wp:positionV>
            <wp:extent cx="913765" cy="913765"/>
            <wp:effectExtent l="0" t="0" r="0" b="0"/>
            <wp:wrapNone/>
            <wp:docPr id="9" name="Graphic 9" descr="Blueprin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Blueprint with solid fill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7E4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37D732" wp14:editId="706CD7EA">
                <wp:simplePos x="0" y="0"/>
                <wp:positionH relativeFrom="column">
                  <wp:posOffset>4277202</wp:posOffset>
                </wp:positionH>
                <wp:positionV relativeFrom="paragraph">
                  <wp:posOffset>1608702</wp:posOffset>
                </wp:positionV>
                <wp:extent cx="1678535" cy="1075989"/>
                <wp:effectExtent l="12700" t="12700" r="23495" b="29210"/>
                <wp:wrapNone/>
                <wp:docPr id="14" name="Left-Up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678535" cy="1075989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7592E0" id="Left-Up Arrow 14" o:spid="_x0000_s1026" style="position:absolute;margin-left:336.8pt;margin-top:126.65pt;width:132.15pt;height:84.7pt;rotation:180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78535,10759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" path="m,806992l268997,537995r,134498l1275039,672493r,-403496l1140541,268997,1409538,r268997,268997l1544036,268997r,672493l268997,941490r,134499l,806992xe" fillcolor="#4472c4 [3204]" strokecolor="#1f3763 [1604]" strokeweight="1pt">
                <v:stroke joinstyle="miter"/>
                <v:path arrowok="t" o:connecttype="custom" o:connectlocs="0,806992;268997,537995;268997,672493;1275039,672493;1275039,268997;1140541,268997;1409538,0;1678535,268997;1544036,268997;1544036,941490;268997,941490;268997,1075989;0,806992" o:connectangles="0,0,0,0,0,0,0,0,0,0,0,0,0"/>
              </v:shape>
            </w:pict>
          </mc:Fallback>
        </mc:AlternateContent>
      </w:r>
      <w:r w:rsidR="00277E45">
        <w:t>The web crawler system then “crawls” amongst the page and takes note of the information being gathered which is then also added to the index.</w:t>
      </w:r>
      <w:r w:rsidR="005046CD" w:rsidRPr="005046CD">
        <w:rPr>
          <w:noProof/>
        </w:rPr>
        <w:t xml:space="preserve"> </w:t>
      </w:r>
    </w:p>
    <w:sectPr w:rsidR="00277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914F4"/>
    <w:multiLevelType w:val="hybridMultilevel"/>
    <w:tmpl w:val="F4FC27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6842083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ittany Lynch">
    <w15:presenceInfo w15:providerId="AD" w15:userId="S::lynchbrittany@cityuniversity.edu::8a6e2678-c17c-4fbc-b070-008aa4f8f9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A3"/>
    <w:rsid w:val="0002307C"/>
    <w:rsid w:val="00277E45"/>
    <w:rsid w:val="002E2288"/>
    <w:rsid w:val="005046CD"/>
    <w:rsid w:val="00767EC2"/>
    <w:rsid w:val="007C6EFA"/>
    <w:rsid w:val="00894CEF"/>
    <w:rsid w:val="009373A3"/>
    <w:rsid w:val="00A15B5A"/>
    <w:rsid w:val="00C9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1885"/>
  <w15:chartTrackingRefBased/>
  <w15:docId w15:val="{64BCC456-4DEA-3047-9243-FE985811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7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373A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373A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230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0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7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Lynch</dc:creator>
  <cp:keywords/>
  <dc:description/>
  <cp:lastModifiedBy>Brittany Lynch</cp:lastModifiedBy>
  <cp:revision>1</cp:revision>
  <dcterms:created xsi:type="dcterms:W3CDTF">2022-05-09T03:45:00Z</dcterms:created>
  <dcterms:modified xsi:type="dcterms:W3CDTF">2022-05-09T04:25:00Z</dcterms:modified>
</cp:coreProperties>
</file>